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23F5" w14:textId="77777777" w:rsidR="00D94AF8" w:rsidRDefault="00D94AF8" w:rsidP="00D94AF8">
      <w:pPr>
        <w:rPr>
          <w:b/>
          <w:bCs/>
        </w:rPr>
      </w:pPr>
      <w:del w:id="0" w:author="Greg Maly" w:date="2017-12-27T12:44:00Z">
        <w:r w:rsidDel="002445AF">
          <w:rPr>
            <w:b/>
            <w:bCs/>
          </w:rPr>
          <w:delText>2017 in review (or something)</w:delText>
        </w:r>
      </w:del>
      <w:ins w:id="1" w:author="Greg Maly" w:date="2017-12-27T12:44:00Z">
        <w:r w:rsidR="002445AF">
          <w:rPr>
            <w:b/>
            <w:bCs/>
          </w:rPr>
          <w:t>2017 in Review</w:t>
        </w:r>
      </w:ins>
    </w:p>
    <w:p w14:paraId="104E3F01" w14:textId="77777777" w:rsidR="00D94AF8" w:rsidRDefault="00D94AF8" w:rsidP="00D94AF8"/>
    <w:p w14:paraId="24D3CA67" w14:textId="77777777" w:rsidR="00D94AF8" w:rsidRDefault="00D94AF8" w:rsidP="00D94AF8">
      <w:r>
        <w:t xml:space="preserve">This year Digital@DAI featured over 120 blogs </w:t>
      </w:r>
      <w:del w:id="2" w:author="Greg Maly" w:date="2017-12-27T12:45:00Z">
        <w:r w:rsidDel="002445AF">
          <w:delText>from X author</w:delText>
        </w:r>
        <w:r w:rsidDel="002445AF">
          <w:delText xml:space="preserve">s </w:delText>
        </w:r>
      </w:del>
      <w:r>
        <w:t xml:space="preserve">covering everything from </w:t>
      </w:r>
      <w:ins w:id="3" w:author="Greg Maly" w:date="2017-12-27T12:01:00Z">
        <w:r w:rsidR="002445AF">
          <w:t>our work in Human-</w:t>
        </w:r>
        <w:r>
          <w:t>Centered Design (HCD)</w:t>
        </w:r>
      </w:ins>
      <w:del w:id="4" w:author="Greg Maly" w:date="2017-12-27T12:01:00Z">
        <w:r w:rsidDel="00D94AF8">
          <w:delText>x</w:delText>
        </w:r>
      </w:del>
      <w:r>
        <w:t xml:space="preserve"> to </w:t>
      </w:r>
      <w:del w:id="5" w:author="Greg Maly" w:date="2017-12-27T12:00:00Z">
        <w:r w:rsidDel="00D94AF8">
          <w:delText>x</w:delText>
        </w:r>
      </w:del>
      <w:ins w:id="6" w:author="Greg Maly" w:date="2017-12-27T12:00:00Z">
        <w:r>
          <w:t>advances in remote sensing</w:t>
        </w:r>
      </w:ins>
      <w:r>
        <w:t>.</w:t>
      </w:r>
    </w:p>
    <w:p w14:paraId="6C089E5E" w14:textId="77777777" w:rsidR="00D94AF8" w:rsidRDefault="00D94AF8" w:rsidP="00D94AF8"/>
    <w:p w14:paraId="21B06AE5" w14:textId="57061323" w:rsidR="00D94AF8" w:rsidRDefault="00D94AF8" w:rsidP="00D94AF8">
      <w:r>
        <w:t xml:space="preserve">We featured digital experts from Panoply, </w:t>
      </w:r>
      <w:ins w:id="7" w:author="Greg Maly" w:date="2017-12-27T12:01:00Z">
        <w:r>
          <w:t>BanQu,</w:t>
        </w:r>
      </w:ins>
      <w:ins w:id="8" w:author="Greg Maly" w:date="2017-12-27T12:20:00Z">
        <w:r w:rsidR="003C14D8">
          <w:t xml:space="preserve"> Omelas,</w:t>
        </w:r>
      </w:ins>
      <w:ins w:id="9" w:author="Greg Maly" w:date="2017-12-27T12:01:00Z">
        <w:r>
          <w:t xml:space="preserve"> </w:t>
        </w:r>
      </w:ins>
      <w:ins w:id="10" w:author="Greg Maly" w:date="2017-12-27T12:03:00Z">
        <w:r>
          <w:t xml:space="preserve">and </w:t>
        </w:r>
      </w:ins>
      <w:ins w:id="11" w:author="Greg Maly" w:date="2017-12-27T12:01:00Z">
        <w:r>
          <w:t xml:space="preserve">Bamba, </w:t>
        </w:r>
      </w:ins>
      <w:del w:id="12" w:author="Greg Maly" w:date="2017-12-27T12:03:00Z">
        <w:r w:rsidDel="00D94AF8">
          <w:delText xml:space="preserve">etc etc </w:delText>
        </w:r>
      </w:del>
      <w:r>
        <w:t xml:space="preserve">and had </w:t>
      </w:r>
      <w:del w:id="13" w:author="Greg Maly" w:date="2017-12-27T12:04:00Z">
        <w:r w:rsidDel="00D94AF8">
          <w:delText xml:space="preserve">over </w:delText>
        </w:r>
      </w:del>
      <w:ins w:id="14" w:author="Greg Maly" w:date="2017-12-27T12:04:00Z">
        <w:r>
          <w:t>almost 40,000</w:t>
        </w:r>
      </w:ins>
      <w:ins w:id="15" w:author="Greg Maly" w:date="2017-12-27T12:06:00Z">
        <w:r w:rsidR="00D86C9B">
          <w:t xml:space="preserve"> </w:t>
        </w:r>
      </w:ins>
      <w:del w:id="16" w:author="Greg Maly" w:date="2017-12-27T12:04:00Z">
        <w:r w:rsidDel="00D94AF8">
          <w:delText xml:space="preserve">x </w:delText>
        </w:r>
      </w:del>
      <w:r>
        <w:t xml:space="preserve">page views.  </w:t>
      </w:r>
      <w:commentRangeStart w:id="17"/>
      <w:r>
        <w:t xml:space="preserve">Last year, we were reflecting on our first 11 months, while this year we are looking to how we can grow our reach, keep the </w:t>
      </w:r>
      <w:del w:id="18" w:author="Greg Maly" w:date="2017-12-27T12:52:00Z">
        <w:r w:rsidDel="004E614F">
          <w:delText>hig</w:delText>
        </w:r>
        <w:bookmarkStart w:id="19" w:name="_GoBack"/>
        <w:bookmarkEnd w:id="19"/>
        <w:r w:rsidDel="004E614F">
          <w:delText>h quality</w:delText>
        </w:r>
      </w:del>
      <w:ins w:id="20" w:author="Greg Maly" w:date="2017-12-27T12:52:00Z">
        <w:r w:rsidR="004E614F">
          <w:t>high-quality</w:t>
        </w:r>
      </w:ins>
      <w:r>
        <w:t xml:space="preserve"> content going, and engage with subscribers who want to come back for more</w:t>
      </w:r>
      <w:commentRangeEnd w:id="17"/>
      <w:r w:rsidR="002445AF">
        <w:rPr>
          <w:rStyle w:val="CommentReference"/>
        </w:rPr>
        <w:commentReference w:id="17"/>
      </w:r>
      <w:del w:id="21" w:author="Greg Maly" w:date="2017-12-27T12:05:00Z">
        <w:r w:rsidDel="00D94AF8">
          <w:delText>…(or something like that.)</w:delText>
        </w:r>
      </w:del>
      <w:ins w:id="22" w:author="Greg Maly" w:date="2017-12-27T12:05:00Z">
        <w:r>
          <w:t>.</w:t>
        </w:r>
      </w:ins>
    </w:p>
    <w:p w14:paraId="080198A7" w14:textId="77777777" w:rsidR="00D94AF8" w:rsidRDefault="00D94AF8" w:rsidP="00D94AF8"/>
    <w:p w14:paraId="404A00C1" w14:textId="77777777" w:rsidR="00D94AF8" w:rsidRDefault="00D94AF8" w:rsidP="00D94AF8">
      <w:r>
        <w:t xml:space="preserve">We continue to push on the potential of digital across sectors, geographies, clients, and constituents in the blog and in the work that we do.  Therefore, our top 10 blog posts </w:t>
      </w:r>
      <w:ins w:id="23" w:author="Greg Maly" w:date="2017-12-27T12:06:00Z">
        <w:r w:rsidR="00D86C9B">
          <w:t xml:space="preserve">highlight </w:t>
        </w:r>
      </w:ins>
      <w:ins w:id="24" w:author="Greg Maly" w:date="2017-12-27T12:07:00Z">
        <w:r w:rsidR="00D86C9B">
          <w:t>a</w:t>
        </w:r>
      </w:ins>
      <w:ins w:id="25" w:author="Greg Maly" w:date="2017-12-27T12:06:00Z">
        <w:r w:rsidR="00D86C9B">
          <w:t xml:space="preserve"> broad range of topics, content, and </w:t>
        </w:r>
      </w:ins>
      <w:ins w:id="26" w:author="Greg Maly" w:date="2017-12-27T12:07:00Z">
        <w:r w:rsidR="00D86C9B">
          <w:t>writers.</w:t>
        </w:r>
      </w:ins>
      <w:del w:id="27" w:author="Greg Maly" w:date="2017-12-27T12:07:00Z">
        <w:r w:rsidDel="00D86C9B">
          <w:delText>feature a range of content, topics, internal and external writers</w:delText>
        </w:r>
      </w:del>
      <w:del w:id="28" w:author="Greg Maly" w:date="2017-12-27T12:06:00Z">
        <w:r w:rsidDel="00D86C9B">
          <w:delText>, etc…</w:delText>
        </w:r>
      </w:del>
    </w:p>
    <w:p w14:paraId="720BCDE4" w14:textId="77777777" w:rsidR="00D94AF8" w:rsidRDefault="00D94AF8" w:rsidP="00D94AF8"/>
    <w:p w14:paraId="49E6A59B" w14:textId="77777777" w:rsidR="00D86C9B" w:rsidRDefault="00D86C9B" w:rsidP="00D86C9B">
      <w:pPr>
        <w:pStyle w:val="ListParagraph"/>
        <w:numPr>
          <w:ilvl w:val="0"/>
          <w:numId w:val="1"/>
        </w:numPr>
        <w:rPr>
          <w:ins w:id="29" w:author="Greg Maly" w:date="2017-12-27T12:12:00Z"/>
        </w:rPr>
        <w:pPrChange w:id="30" w:author="Greg Maly" w:date="2017-12-27T12:08:00Z">
          <w:pPr/>
        </w:pPrChange>
      </w:pPr>
      <w:ins w:id="31" w:author="Greg Maly" w:date="2017-12-27T12:13:00Z">
        <w:r>
          <w:fldChar w:fldCharType="begin"/>
        </w:r>
        <w:r>
          <w:instrText xml:space="preserve"> HYPERLINK "https://dai-global-digital.com/lush-green-remote-sensing.html" </w:instrText>
        </w:r>
        <w:r>
          <w:fldChar w:fldCharType="separate"/>
        </w:r>
        <w:r w:rsidRPr="00D86C9B">
          <w:rPr>
            <w:rStyle w:val="Hyperlink"/>
          </w:rPr>
          <w:t>Lush Green Remote Sensing:</w:t>
        </w:r>
        <w:r>
          <w:fldChar w:fldCharType="end"/>
        </w:r>
      </w:ins>
      <w:ins w:id="32" w:author="Greg Maly" w:date="2017-12-27T12:08:00Z">
        <w:r>
          <w:t xml:space="preserve"> </w:t>
        </w:r>
      </w:ins>
      <w:ins w:id="33" w:author="Greg Maly" w:date="2017-12-27T12:39:00Z">
        <w:r w:rsidR="002445AF">
          <w:t xml:space="preserve">In winter 2016-207 we </w:t>
        </w:r>
      </w:ins>
      <w:ins w:id="34" w:author="Greg Maly" w:date="2017-12-27T12:08:00Z">
        <w:r>
          <w:t>wrote</w:t>
        </w:r>
      </w:ins>
      <w:ins w:id="35" w:author="Greg Maly" w:date="2017-12-27T12:12:00Z">
        <w:r>
          <w:t xml:space="preserve"> a series of blog posts on remote sensing. This article look</w:t>
        </w:r>
      </w:ins>
      <w:ins w:id="36" w:author="Greg Maly" w:date="2017-12-27T12:39:00Z">
        <w:r w:rsidR="002445AF">
          <w:t>s</w:t>
        </w:r>
      </w:ins>
      <w:ins w:id="37" w:author="Greg Maly" w:date="2017-12-27T12:12:00Z">
        <w:r>
          <w:t xml:space="preserve"> at the method of using satellite imagery to identify healthy plant vegetation from space.</w:t>
        </w:r>
      </w:ins>
    </w:p>
    <w:p w14:paraId="306BF5DD" w14:textId="77777777" w:rsidR="00D94AF8" w:rsidRDefault="00D86C9B" w:rsidP="00D86C9B">
      <w:pPr>
        <w:pStyle w:val="ListParagraph"/>
        <w:numPr>
          <w:ilvl w:val="0"/>
          <w:numId w:val="1"/>
        </w:numPr>
        <w:rPr>
          <w:ins w:id="38" w:author="Greg Maly" w:date="2017-12-27T12:16:00Z"/>
          <w:rFonts w:asciiTheme="minorHAnsi" w:hAnsiTheme="minorHAnsi" w:cstheme="minorHAnsi"/>
        </w:rPr>
        <w:pPrChange w:id="39" w:author="Greg Maly" w:date="2017-12-27T12:08:00Z">
          <w:pPr/>
        </w:pPrChange>
      </w:pPr>
      <w:ins w:id="40" w:author="Greg Maly" w:date="2017-12-27T12:14:00Z">
        <w:r>
          <w:fldChar w:fldCharType="begin"/>
        </w:r>
        <w:r>
          <w:instrText xml:space="preserve"> HYPERLINK "digital-insights-would-haitians-use-mobile-money-for-banking.html" </w:instrText>
        </w:r>
        <w:r>
          <w:fldChar w:fldCharType="separate"/>
        </w:r>
        <w:r w:rsidRPr="00D86C9B">
          <w:rPr>
            <w:rStyle w:val="Hyperlink"/>
          </w:rPr>
          <w:t>Digital Insigh</w:t>
        </w:r>
        <w:r w:rsidRPr="00D86C9B">
          <w:rPr>
            <w:rStyle w:val="Hyperlink"/>
          </w:rPr>
          <w:t>t</w:t>
        </w:r>
        <w:r w:rsidRPr="00D86C9B">
          <w:rPr>
            <w:rStyle w:val="Hyperlink"/>
          </w:rPr>
          <w:t>s: Would Haitians use</w:t>
        </w:r>
        <w:r w:rsidRPr="00D86C9B">
          <w:rPr>
            <w:rStyle w:val="Hyperlink"/>
          </w:rPr>
          <w:t xml:space="preserve"> </w:t>
        </w:r>
        <w:r w:rsidRPr="00D86C9B">
          <w:rPr>
            <w:rStyle w:val="Hyperlink"/>
          </w:rPr>
          <w:t>Mobile Money for Banking?</w:t>
        </w:r>
        <w:r>
          <w:fldChar w:fldCharType="end"/>
        </w:r>
      </w:ins>
      <w:ins w:id="41" w:author="Greg Maly" w:date="2017-12-27T12:38:00Z">
        <w:r w:rsidR="002445AF">
          <w:t xml:space="preserve"> -</w:t>
        </w:r>
      </w:ins>
      <w:ins w:id="42" w:author="Greg Maly" w:date="2017-12-27T12:14:00Z">
        <w:r>
          <w:t xml:space="preserve"> </w:t>
        </w:r>
      </w:ins>
      <w:ins w:id="43" w:author="Greg Maly" w:date="2017-12-27T12:15:00Z">
        <w:r>
          <w:t>Senior ICT Specialist Karim Bin-</w:t>
        </w:r>
        <w:r w:rsidRPr="003C14D8">
          <w:rPr>
            <w:rFonts w:asciiTheme="minorHAnsi" w:hAnsiTheme="minorHAnsi" w:cstheme="minorHAnsi"/>
            <w:rPrChange w:id="44" w:author="Greg Maly" w:date="2017-12-27T12:16:00Z">
              <w:rPr/>
            </w:rPrChange>
          </w:rPr>
          <w:t xml:space="preserve">Humam wrote about his work </w:t>
        </w:r>
        <w:r w:rsidR="003C14D8" w:rsidRPr="003C14D8">
          <w:rPr>
            <w:rFonts w:asciiTheme="minorHAnsi" w:hAnsiTheme="minorHAnsi" w:cstheme="minorHAnsi"/>
            <w:color w:val="000000"/>
            <w:rPrChange w:id="45" w:author="Greg Maly" w:date="2017-12-27T12:16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to </w:t>
        </w:r>
        <w:r w:rsidRPr="003C14D8">
          <w:rPr>
            <w:rFonts w:asciiTheme="minorHAnsi" w:hAnsiTheme="minorHAnsi" w:cstheme="minorHAnsi"/>
            <w:color w:val="000000"/>
            <w:rPrChange w:id="46" w:author="Greg Maly" w:date="2017-12-27T12:16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determine whether mobile technology could be a viable instrument for financial service providers to better serve lower-tier markets</w:t>
        </w:r>
        <w:r w:rsidR="003C14D8" w:rsidRPr="003C14D8">
          <w:rPr>
            <w:rFonts w:asciiTheme="minorHAnsi" w:hAnsiTheme="minorHAnsi" w:cstheme="minorHAnsi"/>
            <w:color w:val="000000"/>
            <w:rPrChange w:id="47" w:author="Greg Maly" w:date="2017-12-27T12:16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 in Haiti</w:t>
        </w:r>
        <w:r w:rsidRPr="003C14D8">
          <w:rPr>
            <w:rFonts w:asciiTheme="minorHAnsi" w:hAnsiTheme="minorHAnsi" w:cstheme="minorHAnsi"/>
            <w:color w:val="000000"/>
            <w:rPrChange w:id="48" w:author="Greg Maly" w:date="2017-12-27T12:16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.</w:t>
        </w:r>
      </w:ins>
      <w:ins w:id="49" w:author="Greg Maly" w:date="2017-12-27T12:14:00Z">
        <w:r w:rsidRPr="003C14D8">
          <w:rPr>
            <w:rFonts w:asciiTheme="minorHAnsi" w:hAnsiTheme="minorHAnsi" w:cstheme="minorHAnsi"/>
            <w:rPrChange w:id="50" w:author="Greg Maly" w:date="2017-12-27T12:16:00Z">
              <w:rPr/>
            </w:rPrChange>
          </w:rPr>
          <w:t xml:space="preserve"> </w:t>
        </w:r>
      </w:ins>
    </w:p>
    <w:p w14:paraId="38C3EEDC" w14:textId="77777777" w:rsidR="003C14D8" w:rsidRPr="003C14D8" w:rsidRDefault="003C14D8" w:rsidP="00D86C9B">
      <w:pPr>
        <w:pStyle w:val="ListParagraph"/>
        <w:numPr>
          <w:ilvl w:val="0"/>
          <w:numId w:val="1"/>
        </w:numPr>
        <w:rPr>
          <w:ins w:id="51" w:author="Greg Maly" w:date="2017-12-27T12:18:00Z"/>
          <w:rFonts w:asciiTheme="minorHAnsi" w:hAnsiTheme="minorHAnsi" w:cstheme="minorHAnsi"/>
          <w:rPrChange w:id="52" w:author="Greg Maly" w:date="2017-12-27T12:18:00Z">
            <w:rPr>
              <w:ins w:id="53" w:author="Greg Maly" w:date="2017-12-27T12:18:00Z"/>
              <w:rFonts w:asciiTheme="minorHAnsi" w:hAnsiTheme="minorHAnsi" w:cstheme="minorHAnsi"/>
              <w:color w:val="000000"/>
            </w:rPr>
          </w:rPrChange>
        </w:rPr>
        <w:pPrChange w:id="54" w:author="Greg Maly" w:date="2017-12-27T12:08:00Z">
          <w:pPr/>
        </w:pPrChange>
      </w:pPr>
      <w:ins w:id="55" w:author="Greg Maly" w:date="2017-12-27T12:18:00Z"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HYPERLINK "https://dai-global-digital.com/digital-insights-bangladesh-how-urban-youth-stay-connected.html" </w:instrText>
        </w:r>
        <w:r>
          <w:rPr>
            <w:rFonts w:asciiTheme="minorHAnsi" w:hAnsiTheme="minorHAnsi" w:cstheme="minorHAnsi"/>
          </w:rPr>
        </w:r>
        <w:r>
          <w:rPr>
            <w:rFonts w:asciiTheme="minorHAnsi" w:hAnsiTheme="minorHAnsi" w:cstheme="minorHAnsi"/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</w:rPr>
          <w:t>Digital Insights Bangl</w:t>
        </w:r>
        <w:r w:rsidRPr="003C14D8">
          <w:rPr>
            <w:rStyle w:val="Hyperlink"/>
            <w:rFonts w:asciiTheme="minorHAnsi" w:hAnsiTheme="minorHAnsi" w:cstheme="minorHAnsi"/>
          </w:rPr>
          <w:t>a</w:t>
        </w:r>
        <w:r w:rsidRPr="003C14D8">
          <w:rPr>
            <w:rStyle w:val="Hyperlink"/>
            <w:rFonts w:asciiTheme="minorHAnsi" w:hAnsiTheme="minorHAnsi" w:cstheme="minorHAnsi"/>
          </w:rPr>
          <w:t>desh: How Urban Youth Stay Connected</w:t>
        </w:r>
      </w:ins>
      <w:ins w:id="56" w:author="Greg Maly" w:date="2017-12-27T12:38:00Z">
        <w:r w:rsidR="002445AF">
          <w:rPr>
            <w:rStyle w:val="Hyperlink"/>
            <w:rFonts w:asciiTheme="minorHAnsi" w:hAnsiTheme="minorHAnsi" w:cstheme="minorHAnsi"/>
          </w:rPr>
          <w:t xml:space="preserve"> -</w:t>
        </w:r>
      </w:ins>
      <w:ins w:id="57" w:author="Greg Maly" w:date="2017-12-27T12:18:00Z">
        <w:r>
          <w:rPr>
            <w:rFonts w:asciiTheme="minorHAnsi" w:hAnsiTheme="minorHAnsi" w:cstheme="minorHAnsi"/>
          </w:rPr>
          <w:fldChar w:fldCharType="end"/>
        </w:r>
      </w:ins>
      <w:ins w:id="58" w:author="Greg Maly" w:date="2017-12-27T12:16:00Z">
        <w:r>
          <w:rPr>
            <w:rFonts w:asciiTheme="minorHAnsi" w:hAnsiTheme="minorHAnsi" w:cstheme="minorHAnsi"/>
          </w:rPr>
          <w:t xml:space="preserve"> In another article on digital </w:t>
        </w:r>
        <w:r w:rsidRPr="003C14D8">
          <w:rPr>
            <w:rFonts w:asciiTheme="minorHAnsi" w:hAnsiTheme="minorHAnsi" w:cstheme="minorHAnsi"/>
            <w:rPrChange w:id="59" w:author="Greg Maly" w:date="2017-12-27T12:18:00Z">
              <w:rPr>
                <w:rFonts w:asciiTheme="minorHAnsi" w:hAnsiTheme="minorHAnsi" w:cstheme="minorHAnsi"/>
              </w:rPr>
            </w:rPrChange>
          </w:rPr>
          <w:t xml:space="preserve">insights, </w:t>
        </w:r>
      </w:ins>
      <w:ins w:id="60" w:author="Greg Maly" w:date="2017-12-27T12:39:00Z">
        <w:r w:rsidR="002445AF">
          <w:rPr>
            <w:rFonts w:asciiTheme="minorHAnsi" w:hAnsiTheme="minorHAnsi" w:cstheme="minorHAnsi"/>
          </w:rPr>
          <w:t>we</w:t>
        </w:r>
      </w:ins>
      <w:ins w:id="61" w:author="Greg Maly" w:date="2017-12-27T12:16:00Z">
        <w:r w:rsidRPr="003C14D8">
          <w:rPr>
            <w:rFonts w:asciiTheme="minorHAnsi" w:hAnsiTheme="minorHAnsi" w:cstheme="minorHAnsi"/>
            <w:rPrChange w:id="62" w:author="Greg Maly" w:date="2017-12-27T12:18:00Z">
              <w:rPr>
                <w:rFonts w:asciiTheme="minorHAnsi" w:hAnsiTheme="minorHAnsi" w:cstheme="minorHAnsi"/>
              </w:rPr>
            </w:rPrChange>
          </w:rPr>
          <w:t xml:space="preserve"> wrote about </w:t>
        </w:r>
      </w:ins>
      <w:ins w:id="63" w:author="Greg Maly" w:date="2017-12-27T12:39:00Z">
        <w:r w:rsidR="002445AF">
          <w:rPr>
            <w:rFonts w:asciiTheme="minorHAnsi" w:hAnsiTheme="minorHAnsi" w:cstheme="minorHAnsi"/>
          </w:rPr>
          <w:t>our</w:t>
        </w:r>
      </w:ins>
      <w:ins w:id="64" w:author="Greg Maly" w:date="2017-12-27T12:17:00Z">
        <w:r w:rsidRPr="003C14D8">
          <w:rPr>
            <w:rFonts w:asciiTheme="minorHAnsi" w:hAnsiTheme="minorHAnsi" w:cstheme="minorHAnsi"/>
            <w:rPrChange w:id="65" w:author="Greg Maly" w:date="2017-12-27T12:18:00Z">
              <w:rPr>
                <w:rFonts w:asciiTheme="minorHAnsi" w:hAnsiTheme="minorHAnsi" w:cstheme="minorHAnsi"/>
              </w:rPr>
            </w:rPrChange>
          </w:rPr>
          <w:t xml:space="preserve"> </w:t>
        </w:r>
        <w:r w:rsidRPr="003C14D8">
          <w:rPr>
            <w:rFonts w:asciiTheme="minorHAnsi" w:hAnsiTheme="minorHAnsi" w:cstheme="minorHAnsi"/>
            <w:color w:val="000000"/>
            <w:rPrChange w:id="66" w:author="Greg Maly" w:date="2017-12-27T12:18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Bangladesh research on urban youth: How do they connect? What sources of information do they trust? What are their favorite apps?</w:t>
        </w:r>
      </w:ins>
    </w:p>
    <w:p w14:paraId="4FAF4404" w14:textId="77777777" w:rsidR="003C14D8" w:rsidRPr="003C14D8" w:rsidRDefault="003C14D8" w:rsidP="00D86C9B">
      <w:pPr>
        <w:pStyle w:val="ListParagraph"/>
        <w:numPr>
          <w:ilvl w:val="0"/>
          <w:numId w:val="1"/>
        </w:numPr>
        <w:rPr>
          <w:ins w:id="67" w:author="Greg Maly" w:date="2017-12-27T12:20:00Z"/>
          <w:rStyle w:val="Emphasis"/>
          <w:rFonts w:asciiTheme="minorHAnsi" w:hAnsiTheme="minorHAnsi" w:cstheme="minorHAnsi"/>
          <w:i w:val="0"/>
          <w:iCs w:val="0"/>
          <w:rPrChange w:id="68" w:author="Greg Maly" w:date="2017-12-27T12:20:00Z">
            <w:rPr>
              <w:ins w:id="69" w:author="Greg Maly" w:date="2017-12-27T12:20:00Z"/>
              <w:rStyle w:val="Emphasis"/>
              <w:rFonts w:asciiTheme="minorHAnsi" w:hAnsiTheme="minorHAnsi" w:cstheme="minorHAnsi"/>
              <w:i w:val="0"/>
              <w:color w:val="000000"/>
            </w:rPr>
          </w:rPrChange>
        </w:rPr>
        <w:pPrChange w:id="70" w:author="Greg Maly" w:date="2017-12-27T12:08:00Z">
          <w:pPr/>
        </w:pPrChange>
      </w:pPr>
      <w:ins w:id="71" w:author="Greg Maly" w:date="2017-12-27T12:19:00Z">
        <w:r w:rsidRPr="003C14D8">
          <w:rPr>
            <w:rFonts w:asciiTheme="minorHAnsi" w:hAnsiTheme="minorHAnsi" w:cstheme="minorHAnsi"/>
            <w:rPrChange w:id="72" w:author="Greg Maly" w:date="2017-12-27T12:19:00Z">
              <w:rPr>
                <w:rFonts w:asciiTheme="minorHAnsi" w:hAnsiTheme="minorHAnsi" w:cstheme="minorHAnsi"/>
                <w:b/>
              </w:rPr>
            </w:rPrChange>
          </w:rPr>
          <w:fldChar w:fldCharType="begin"/>
        </w:r>
        <w:r w:rsidRPr="003C14D8">
          <w:rPr>
            <w:rFonts w:asciiTheme="minorHAnsi" w:hAnsiTheme="minorHAnsi" w:cstheme="minorHAnsi"/>
            <w:rPrChange w:id="73" w:author="Greg Maly" w:date="2017-12-27T12:19:00Z">
              <w:rPr>
                <w:rFonts w:asciiTheme="minorHAnsi" w:hAnsiTheme="minorHAnsi" w:cstheme="minorHAnsi"/>
                <w:b/>
              </w:rPr>
            </w:rPrChange>
          </w:rPr>
          <w:instrText xml:space="preserve"> HYPERLINK "https://dai-global-digital.com/women-in-agritech-profiles-from-ghana.html" </w:instrText>
        </w:r>
        <w:r w:rsidRPr="003C14D8">
          <w:rPr>
            <w:rFonts w:asciiTheme="minorHAnsi" w:hAnsiTheme="minorHAnsi" w:cstheme="minorHAnsi"/>
            <w:rPrChange w:id="74" w:author="Greg Maly" w:date="2017-12-27T12:19:00Z">
              <w:rPr>
                <w:rFonts w:asciiTheme="minorHAnsi" w:hAnsiTheme="minorHAnsi" w:cstheme="minorHAnsi"/>
                <w:b/>
              </w:rPr>
            </w:rPrChange>
          </w:rPr>
        </w:r>
        <w:r w:rsidRPr="003C14D8">
          <w:rPr>
            <w:rFonts w:asciiTheme="minorHAnsi" w:hAnsiTheme="minorHAnsi" w:cstheme="minorHAnsi"/>
            <w:rPrChange w:id="75" w:author="Greg Maly" w:date="2017-12-27T12:19:00Z">
              <w:rPr>
                <w:rFonts w:asciiTheme="minorHAnsi" w:hAnsiTheme="minorHAnsi" w:cstheme="minorHAnsi"/>
                <w:b/>
              </w:rPr>
            </w:rPrChange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  <w:rPrChange w:id="76" w:author="Greg Maly" w:date="2017-12-27T12:19:00Z">
              <w:rPr>
                <w:rFonts w:asciiTheme="minorHAnsi" w:hAnsiTheme="minorHAnsi" w:cstheme="minorHAnsi"/>
              </w:rPr>
            </w:rPrChange>
          </w:rPr>
          <w:t>Women in Agritech: Profiles from Ghana -</w:t>
        </w:r>
        <w:r w:rsidRPr="003C14D8">
          <w:rPr>
            <w:rFonts w:asciiTheme="minorHAnsi" w:hAnsiTheme="minorHAnsi" w:cstheme="minorHAnsi"/>
            <w:rPrChange w:id="77" w:author="Greg Maly" w:date="2017-12-27T12:19:00Z">
              <w:rPr>
                <w:rFonts w:asciiTheme="minorHAnsi" w:hAnsiTheme="minorHAnsi" w:cstheme="minorHAnsi"/>
                <w:b/>
              </w:rPr>
            </w:rPrChange>
          </w:rPr>
          <w:fldChar w:fldCharType="end"/>
        </w:r>
        <w:r>
          <w:rPr>
            <w:rFonts w:asciiTheme="minorHAnsi" w:hAnsiTheme="minorHAnsi" w:cstheme="minorHAnsi"/>
          </w:rPr>
          <w:t xml:space="preserve"> In </w:t>
        </w:r>
        <w:r w:rsidRPr="003C14D8">
          <w:rPr>
            <w:rFonts w:asciiTheme="minorHAnsi" w:hAnsiTheme="minorHAnsi" w:cstheme="minorHAnsi"/>
            <w:rPrChange w:id="78" w:author="Greg Maly" w:date="2017-12-27T12:19:00Z">
              <w:rPr>
                <w:rFonts w:asciiTheme="minorHAnsi" w:hAnsiTheme="minorHAnsi" w:cstheme="minorHAnsi"/>
              </w:rPr>
            </w:rPrChange>
          </w:rPr>
          <w:t xml:space="preserve">this blog, we wrote about the 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79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begin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0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instrText xml:space="preserve"> HYPERLINK "http://www.kosmosinnovationcenter.com/" </w:instrTex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1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  <w:iCs/>
            <w:color w:val="177AA6"/>
            <w:rPrChange w:id="82" w:author="Greg Maly" w:date="2017-12-27T12:19:00Z">
              <w:rPr>
                <w:rStyle w:val="Hyperlink"/>
                <w:rFonts w:ascii="Helvetica" w:hAnsi="Helvetica" w:cs="Helvetica"/>
                <w:i/>
                <w:iCs/>
                <w:color w:val="177AA6"/>
                <w:sz w:val="27"/>
                <w:szCs w:val="27"/>
              </w:rPr>
            </w:rPrChange>
          </w:rPr>
          <w:t>Kosmos Innovation Center (KIC)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3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end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4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, a DAI-supported initiative that helps young entrepreneurs build tech startups that address challenges in Ghana’s agricultural industry. Find out more about this project in previous Digital@DAI posts 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5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begin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6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instrText xml:space="preserve"> HYPERLINK "https://dai-global-digital.com/ghana-agritech-exchange.html" </w:instrTex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7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  <w:iCs/>
            <w:color w:val="177AA6"/>
            <w:rPrChange w:id="88" w:author="Greg Maly" w:date="2017-12-27T12:19:00Z">
              <w:rPr>
                <w:rStyle w:val="Hyperlink"/>
                <w:rFonts w:ascii="Helvetica" w:hAnsi="Helvetica" w:cs="Helvetica"/>
                <w:i/>
                <w:iCs/>
                <w:color w:val="177AA6"/>
                <w:sz w:val="27"/>
                <w:szCs w:val="27"/>
              </w:rPr>
            </w:rPrChange>
          </w:rPr>
          <w:t>here 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89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end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0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and 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1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begin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2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instrText xml:space="preserve"> HYPERLINK "https://dai-global-digital.com/ict-in-the-agricultural-sector-business-concepts-from-ghanaian-youth.html" </w:instrTex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3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  <w:iCs/>
            <w:color w:val="177AA6"/>
            <w:rPrChange w:id="94" w:author="Greg Maly" w:date="2017-12-27T12:19:00Z">
              <w:rPr>
                <w:rStyle w:val="Hyperlink"/>
                <w:rFonts w:ascii="Helvetica" w:hAnsi="Helvetica" w:cs="Helvetica"/>
                <w:i/>
                <w:iCs/>
                <w:color w:val="177AA6"/>
                <w:sz w:val="27"/>
                <w:szCs w:val="27"/>
              </w:rPr>
            </w:rPrChange>
          </w:rPr>
          <w:t>here</w:t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5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fldChar w:fldCharType="end"/>
        </w:r>
        <w:r w:rsidRPr="003C14D8">
          <w:rPr>
            <w:rStyle w:val="Emphasis"/>
            <w:rFonts w:asciiTheme="minorHAnsi" w:hAnsiTheme="minorHAnsi" w:cstheme="minorHAnsi"/>
            <w:i w:val="0"/>
            <w:color w:val="000000"/>
            <w:rPrChange w:id="96" w:author="Greg Maly" w:date="2017-12-27T12:19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.</w:t>
        </w:r>
      </w:ins>
    </w:p>
    <w:p w14:paraId="11D11BFB" w14:textId="77777777" w:rsidR="003C14D8" w:rsidRDefault="003C14D8" w:rsidP="00D86C9B">
      <w:pPr>
        <w:pStyle w:val="ListParagraph"/>
        <w:numPr>
          <w:ilvl w:val="0"/>
          <w:numId w:val="1"/>
        </w:numPr>
        <w:rPr>
          <w:ins w:id="97" w:author="Greg Maly" w:date="2017-12-27T12:24:00Z"/>
          <w:rFonts w:asciiTheme="minorHAnsi" w:hAnsiTheme="minorHAnsi" w:cstheme="minorHAnsi"/>
        </w:rPr>
        <w:pPrChange w:id="98" w:author="Greg Maly" w:date="2017-12-27T12:08:00Z">
          <w:pPr/>
        </w:pPrChange>
      </w:pPr>
      <w:ins w:id="99" w:author="Greg Maly" w:date="2017-12-27T12:24:00Z"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HYPERLINK "https://dai-global-digital.com/open-source-series-part-1-what-is-open-source.html" </w:instrText>
        </w:r>
        <w:r>
          <w:rPr>
            <w:rFonts w:asciiTheme="minorHAnsi" w:hAnsiTheme="minorHAnsi" w:cstheme="minorHAnsi"/>
          </w:rPr>
        </w:r>
        <w:r>
          <w:rPr>
            <w:rFonts w:asciiTheme="minorHAnsi" w:hAnsiTheme="minorHAnsi" w:cstheme="minorHAnsi"/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</w:rPr>
          <w:t>Open Source Series Part 1: What is Open Source?</w:t>
        </w:r>
        <w:r>
          <w:rPr>
            <w:rFonts w:asciiTheme="minorHAnsi" w:hAnsiTheme="minorHAnsi" w:cstheme="minorHAnsi"/>
          </w:rPr>
          <w:fldChar w:fldCharType="end"/>
        </w:r>
      </w:ins>
      <w:ins w:id="100" w:author="Greg Maly" w:date="2017-12-27T12:23:00Z">
        <w:r>
          <w:rPr>
            <w:rFonts w:asciiTheme="minorHAnsi" w:hAnsiTheme="minorHAnsi" w:cstheme="minorHAnsi"/>
          </w:rPr>
          <w:t xml:space="preserve"> – In this introductory article to a series on open source technology, we explored the definition of open source as a concept, and discussed some of the pros and cons of relying on open source technology for professional work.  </w:t>
        </w:r>
      </w:ins>
    </w:p>
    <w:p w14:paraId="1E2B2D73" w14:textId="77777777" w:rsidR="00DA5C49" w:rsidRDefault="003C14D8" w:rsidP="00D86C9B">
      <w:pPr>
        <w:pStyle w:val="ListParagraph"/>
        <w:numPr>
          <w:ilvl w:val="0"/>
          <w:numId w:val="1"/>
        </w:numPr>
        <w:rPr>
          <w:ins w:id="101" w:author="Greg Maly" w:date="2017-12-27T12:26:00Z"/>
          <w:rFonts w:asciiTheme="minorHAnsi" w:hAnsiTheme="minorHAnsi" w:cstheme="minorHAnsi"/>
        </w:rPr>
        <w:pPrChange w:id="102" w:author="Greg Maly" w:date="2017-12-27T12:08:00Z">
          <w:pPr/>
        </w:pPrChange>
      </w:pPr>
      <w:ins w:id="103" w:author="Greg Maly" w:date="2017-12-27T12:25:00Z"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HYPERLINK "https://dai-global-digital.com/facebook-chatbot.html" </w:instrText>
        </w:r>
        <w:r>
          <w:rPr>
            <w:rFonts w:asciiTheme="minorHAnsi" w:hAnsiTheme="minorHAnsi" w:cstheme="minorHAnsi"/>
          </w:rPr>
        </w:r>
        <w:r>
          <w:rPr>
            <w:rFonts w:asciiTheme="minorHAnsi" w:hAnsiTheme="minorHAnsi" w:cstheme="minorHAnsi"/>
          </w:rPr>
          <w:fldChar w:fldCharType="separate"/>
        </w:r>
        <w:r w:rsidRPr="003C14D8">
          <w:rPr>
            <w:rStyle w:val="Hyperlink"/>
            <w:rFonts w:asciiTheme="minorHAnsi" w:hAnsiTheme="minorHAnsi" w:cstheme="minorHAnsi"/>
          </w:rPr>
          <w:t>I Made a Faceb</w:t>
        </w:r>
        <w:r w:rsidRPr="003C14D8">
          <w:rPr>
            <w:rStyle w:val="Hyperlink"/>
            <w:rFonts w:asciiTheme="minorHAnsi" w:hAnsiTheme="minorHAnsi" w:cstheme="minorHAnsi"/>
          </w:rPr>
          <w:t>o</w:t>
        </w:r>
        <w:r w:rsidRPr="003C14D8">
          <w:rPr>
            <w:rStyle w:val="Hyperlink"/>
            <w:rFonts w:asciiTheme="minorHAnsi" w:hAnsiTheme="minorHAnsi" w:cstheme="minorHAnsi"/>
          </w:rPr>
          <w:t>ok Chatbot (And You Can, Too):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In this article we discussed our efforts to build a Chatbot</w:t>
        </w:r>
      </w:ins>
      <w:ins w:id="104" w:author="Greg Maly" w:date="2017-12-27T12:26:00Z">
        <w:r w:rsidR="00DA5C49">
          <w:rPr>
            <w:rFonts w:asciiTheme="minorHAnsi" w:hAnsiTheme="minorHAnsi" w:cstheme="minorHAnsi"/>
          </w:rPr>
          <w:t xml:space="preserve"> that integrates with Facebook Messenger, and its applications to the job application market in Indonesia.</w:t>
        </w:r>
      </w:ins>
    </w:p>
    <w:p w14:paraId="797B5044" w14:textId="77777777" w:rsidR="003C14D8" w:rsidRPr="00DA5C49" w:rsidRDefault="00DA5C49" w:rsidP="00D86C9B">
      <w:pPr>
        <w:pStyle w:val="ListParagraph"/>
        <w:numPr>
          <w:ilvl w:val="0"/>
          <w:numId w:val="1"/>
        </w:numPr>
        <w:rPr>
          <w:ins w:id="105" w:author="Greg Maly" w:date="2017-12-27T12:31:00Z"/>
          <w:rFonts w:asciiTheme="minorHAnsi" w:hAnsiTheme="minorHAnsi" w:cstheme="minorHAnsi"/>
          <w:rPrChange w:id="106" w:author="Greg Maly" w:date="2017-12-27T12:31:00Z">
            <w:rPr>
              <w:ins w:id="107" w:author="Greg Maly" w:date="2017-12-27T12:31:00Z"/>
              <w:rFonts w:asciiTheme="minorHAnsi" w:hAnsiTheme="minorHAnsi" w:cstheme="minorHAnsi"/>
              <w:color w:val="000000"/>
            </w:rPr>
          </w:rPrChange>
        </w:rPr>
        <w:pPrChange w:id="108" w:author="Greg Maly" w:date="2017-12-27T12:08:00Z">
          <w:pPr/>
        </w:pPrChange>
      </w:pPr>
      <w:ins w:id="109" w:author="Greg Maly" w:date="2017-12-27T12:30:00Z"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HYPERLINK "https://dai-global-digital.com/honduras-innovation-community.html" </w:instrText>
        </w:r>
        <w:r>
          <w:rPr>
            <w:rFonts w:asciiTheme="minorHAnsi" w:hAnsiTheme="minorHAnsi" w:cstheme="minorHAnsi"/>
          </w:rPr>
        </w:r>
        <w:r>
          <w:rPr>
            <w:rFonts w:asciiTheme="minorHAnsi" w:hAnsiTheme="minorHAnsi" w:cstheme="minorHAnsi"/>
          </w:rPr>
          <w:fldChar w:fldCharType="separate"/>
        </w:r>
        <w:r w:rsidRPr="00DA5C49">
          <w:rPr>
            <w:rStyle w:val="Hyperlink"/>
            <w:rFonts w:asciiTheme="minorHAnsi" w:hAnsiTheme="minorHAnsi" w:cstheme="minorHAnsi"/>
          </w:rPr>
          <w:t>Meet Hondur</w:t>
        </w:r>
        <w:r w:rsidRPr="00DA5C49">
          <w:rPr>
            <w:rStyle w:val="Hyperlink"/>
            <w:rFonts w:asciiTheme="minorHAnsi" w:hAnsiTheme="minorHAnsi" w:cstheme="minorHAnsi"/>
          </w:rPr>
          <w:t>a</w:t>
        </w:r>
        <w:r w:rsidRPr="00DA5C49">
          <w:rPr>
            <w:rStyle w:val="Hyperlink"/>
            <w:rFonts w:asciiTheme="minorHAnsi" w:hAnsiTheme="minorHAnsi" w:cstheme="minorHAnsi"/>
          </w:rPr>
          <w:t>s’s Innovation Community:</w:t>
        </w:r>
        <w:r>
          <w:rPr>
            <w:rFonts w:asciiTheme="minorHAnsi" w:hAnsiTheme="minorHAnsi" w:cstheme="minorHAnsi"/>
          </w:rPr>
          <w:fldChar w:fldCharType="end"/>
        </w:r>
      </w:ins>
      <w:ins w:id="110" w:author="Greg Maly" w:date="2017-12-27T12:27:00Z">
        <w:r>
          <w:rPr>
            <w:rFonts w:asciiTheme="minorHAnsi" w:hAnsiTheme="minorHAnsi" w:cstheme="minorHAnsi"/>
          </w:rPr>
          <w:t xml:space="preserve"> </w:t>
        </w:r>
      </w:ins>
      <w:ins w:id="111" w:author="Greg Maly" w:date="2017-12-27T12:24:00Z">
        <w:r>
          <w:rPr>
            <w:rFonts w:asciiTheme="minorHAnsi" w:hAnsiTheme="minorHAnsi" w:cstheme="minorHAnsi"/>
          </w:rPr>
          <w:t xml:space="preserve">Our team visited an innovation community meetup in </w:t>
        </w:r>
      </w:ins>
      <w:ins w:id="112" w:author="Greg Maly" w:date="2017-12-27T12:28:00Z">
        <w:r w:rsidRPr="00DA5C49">
          <w:rPr>
            <w:rFonts w:asciiTheme="minorHAnsi" w:hAnsiTheme="minorHAnsi" w:cstheme="minorHAnsi"/>
            <w:rPrChange w:id="113" w:author="Greg Maly" w:date="2017-12-27T12:29:00Z">
              <w:rPr>
                <w:rFonts w:asciiTheme="minorHAnsi" w:hAnsiTheme="minorHAnsi" w:cstheme="minorHAnsi"/>
              </w:rPr>
            </w:rPrChange>
          </w:rPr>
          <w:t xml:space="preserve">Tegucigalpa. </w:t>
        </w:r>
      </w:ins>
      <w:ins w:id="114" w:author="Greg Maly" w:date="2017-12-27T12:29:00Z">
        <w:r w:rsidRPr="00DA5C49">
          <w:rPr>
            <w:rFonts w:asciiTheme="minorHAnsi" w:hAnsiTheme="minorHAnsi" w:cstheme="minorHAnsi"/>
            <w:rPrChange w:id="115" w:author="Greg Maly" w:date="2017-12-27T12:29:00Z">
              <w:rPr>
                <w:rFonts w:asciiTheme="minorHAnsi" w:hAnsiTheme="minorHAnsi" w:cstheme="minorHAnsi"/>
              </w:rPr>
            </w:rPrChange>
          </w:rPr>
          <w:t xml:space="preserve">In this article, we showcase innovators and companies we met during our visit, and conclude that </w:t>
        </w:r>
        <w:r>
          <w:rPr>
            <w:rFonts w:asciiTheme="minorHAnsi" w:hAnsiTheme="minorHAnsi" w:cstheme="minorHAnsi"/>
            <w:color w:val="000000"/>
          </w:rPr>
          <w:t>t</w:t>
        </w:r>
        <w:r w:rsidRPr="00DA5C49">
          <w:rPr>
            <w:rFonts w:asciiTheme="minorHAnsi" w:hAnsiTheme="minorHAnsi" w:cstheme="minorHAnsi"/>
            <w:color w:val="000000"/>
            <w:rPrChange w:id="116" w:author="Greg Maly" w:date="2017-12-27T12:29:00Z">
              <w:rPr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op-down, proposal-defined, pre-proscribed solutions are out; co-created, tech-enabled, iterative solutions are in. </w:t>
        </w:r>
      </w:ins>
    </w:p>
    <w:p w14:paraId="0AC34973" w14:textId="77777777" w:rsidR="00DA5C49" w:rsidRPr="00DA5C49" w:rsidRDefault="00DA5C49" w:rsidP="00D86C9B">
      <w:pPr>
        <w:pStyle w:val="ListParagraph"/>
        <w:numPr>
          <w:ilvl w:val="0"/>
          <w:numId w:val="1"/>
        </w:numPr>
        <w:rPr>
          <w:ins w:id="117" w:author="Greg Maly" w:date="2017-12-27T12:34:00Z"/>
          <w:rStyle w:val="Emphasis"/>
          <w:rFonts w:asciiTheme="minorHAnsi" w:hAnsiTheme="minorHAnsi" w:cstheme="minorHAnsi"/>
          <w:i w:val="0"/>
          <w:iCs w:val="0"/>
          <w:rPrChange w:id="118" w:author="Greg Maly" w:date="2017-12-27T12:34:00Z">
            <w:rPr>
              <w:ins w:id="119" w:author="Greg Maly" w:date="2017-12-27T12:34:00Z"/>
              <w:rStyle w:val="Emphasis"/>
              <w:rFonts w:asciiTheme="minorHAnsi" w:hAnsiTheme="minorHAnsi" w:cstheme="minorHAnsi"/>
              <w:i w:val="0"/>
              <w:color w:val="000000"/>
            </w:rPr>
          </w:rPrChange>
        </w:rPr>
        <w:pPrChange w:id="120" w:author="Greg Maly" w:date="2017-12-27T12:08:00Z">
          <w:pPr/>
        </w:pPrChange>
      </w:pPr>
      <w:ins w:id="121" w:author="Greg Maly" w:date="2017-12-27T12:33:00Z"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HYPERLINK "https://dai-global-digital.com/open-source-series-spatial-analysis-with-qgis.html" </w:instrText>
        </w:r>
        <w:r>
          <w:rPr>
            <w:rFonts w:asciiTheme="minorHAnsi" w:hAnsiTheme="minorHAnsi" w:cstheme="minorHAnsi"/>
          </w:rPr>
        </w:r>
        <w:r>
          <w:rPr>
            <w:rFonts w:asciiTheme="minorHAnsi" w:hAnsiTheme="minorHAnsi" w:cstheme="minorHAnsi"/>
          </w:rPr>
          <w:fldChar w:fldCharType="separate"/>
        </w:r>
        <w:r w:rsidRPr="00DA5C49">
          <w:rPr>
            <w:rStyle w:val="Hyperlink"/>
            <w:rFonts w:asciiTheme="minorHAnsi" w:hAnsiTheme="minorHAnsi" w:cstheme="minorHAnsi"/>
          </w:rPr>
          <w:t xml:space="preserve">Open Source Series Part 2: Spatial </w:t>
        </w:r>
        <w:r w:rsidRPr="00DA5C49">
          <w:rPr>
            <w:rStyle w:val="Hyperlink"/>
            <w:rFonts w:asciiTheme="minorHAnsi" w:hAnsiTheme="minorHAnsi" w:cstheme="minorHAnsi"/>
            <w:rPrChange w:id="122" w:author="Greg Maly" w:date="2017-12-27T12:33:00Z">
              <w:rPr>
                <w:rFonts w:asciiTheme="minorHAnsi" w:hAnsiTheme="minorHAnsi" w:cstheme="minorHAnsi"/>
              </w:rPr>
            </w:rPrChange>
          </w:rPr>
          <w:t>Analysis with QGIS -</w:t>
        </w:r>
        <w:r>
          <w:rPr>
            <w:rFonts w:asciiTheme="minorHAnsi" w:hAnsiTheme="minorHAnsi" w:cstheme="minorHAnsi"/>
          </w:rPr>
          <w:fldChar w:fldCharType="end"/>
        </w:r>
      </w:ins>
      <w:ins w:id="123" w:author="Greg Maly" w:date="2017-12-27T12:32:00Z">
        <w:r w:rsidRPr="00DA5C49">
          <w:rPr>
            <w:rFonts w:asciiTheme="minorHAnsi" w:hAnsiTheme="minorHAnsi" w:cstheme="minorHAnsi"/>
            <w:rPrChange w:id="124" w:author="Greg Maly" w:date="2017-12-27T12:33:00Z">
              <w:rPr>
                <w:rFonts w:asciiTheme="minorHAnsi" w:hAnsiTheme="minorHAnsi" w:cstheme="minorHAnsi"/>
              </w:rPr>
            </w:rPrChange>
          </w:rPr>
          <w:t xml:space="preserve"> </w:t>
        </w:r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25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In part one of </w:t>
        </w:r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26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a</w:t>
        </w:r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27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 two-part article, we explore</w:t>
        </w:r>
      </w:ins>
      <w:ins w:id="128" w:author="Greg Maly" w:date="2017-12-27T12:33:00Z"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29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d</w:t>
        </w:r>
      </w:ins>
      <w:ins w:id="130" w:author="Greg Maly" w:date="2017-12-27T12:32:00Z"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31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 the open source geographic information system (GIS) software package, QGIS, through a look at its history, and </w:t>
        </w:r>
      </w:ins>
      <w:ins w:id="132" w:author="Greg Maly" w:date="2017-12-27T12:33:00Z"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33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took</w:t>
        </w:r>
      </w:ins>
      <w:ins w:id="134" w:author="Greg Maly" w:date="2017-12-27T12:32:00Z"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35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 xml:space="preserve"> a sneak peek at the upcoming release of Version 3.0</w:t>
        </w:r>
      </w:ins>
      <w:ins w:id="136" w:author="Greg Maly" w:date="2017-12-27T12:33:00Z">
        <w:r w:rsidRPr="00DA5C49">
          <w:rPr>
            <w:rStyle w:val="Emphasis"/>
            <w:rFonts w:asciiTheme="minorHAnsi" w:hAnsiTheme="minorHAnsi" w:cstheme="minorHAnsi"/>
            <w:i w:val="0"/>
            <w:color w:val="000000"/>
            <w:rPrChange w:id="137" w:author="Greg Maly" w:date="2017-12-27T12:33:00Z">
              <w:rPr>
                <w:rStyle w:val="Emphasis"/>
                <w:rFonts w:ascii="Helvetica" w:hAnsi="Helvetica" w:cs="Helvetica"/>
                <w:color w:val="000000"/>
                <w:sz w:val="27"/>
                <w:szCs w:val="27"/>
              </w:rPr>
            </w:rPrChange>
          </w:rPr>
          <w:t>.</w:t>
        </w:r>
      </w:ins>
    </w:p>
    <w:p w14:paraId="00E5874A" w14:textId="77777777" w:rsidR="00DA5C49" w:rsidRPr="00DA5C49" w:rsidRDefault="00DA5C49" w:rsidP="00D86C9B">
      <w:pPr>
        <w:pStyle w:val="ListParagraph"/>
        <w:numPr>
          <w:ilvl w:val="0"/>
          <w:numId w:val="1"/>
        </w:numPr>
        <w:rPr>
          <w:ins w:id="138" w:author="Greg Maly" w:date="2017-12-27T12:36:00Z"/>
          <w:rStyle w:val="Emphasis"/>
          <w:rFonts w:asciiTheme="minorHAnsi" w:hAnsiTheme="minorHAnsi" w:cstheme="minorHAnsi"/>
          <w:i w:val="0"/>
          <w:iCs w:val="0"/>
          <w:rPrChange w:id="139" w:author="Greg Maly" w:date="2017-12-27T12:36:00Z">
            <w:rPr>
              <w:ins w:id="140" w:author="Greg Maly" w:date="2017-12-27T12:36:00Z"/>
              <w:rStyle w:val="Emphasis"/>
              <w:rFonts w:asciiTheme="minorHAnsi" w:hAnsiTheme="minorHAnsi" w:cstheme="minorHAnsi"/>
              <w:i w:val="0"/>
              <w:color w:val="000000"/>
            </w:rPr>
          </w:rPrChange>
        </w:rPr>
        <w:pPrChange w:id="141" w:author="Greg Maly" w:date="2017-12-27T12:08:00Z">
          <w:pPr/>
        </w:pPrChange>
      </w:pPr>
      <w:ins w:id="142" w:author="Greg Maly" w:date="2017-12-27T12:35:00Z"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begin"/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instrText xml:space="preserve"> HYPERLINK "https://dai-global-digital.com/three-key-takeaways-from-usaids-new-gender-and-ict-survey-toolkit.html" </w:instrText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separate"/>
        </w:r>
        <w:r w:rsidRPr="00DA5C49">
          <w:rPr>
            <w:rStyle w:val="Hyperlink"/>
            <w:rFonts w:asciiTheme="minorHAnsi" w:hAnsiTheme="minorHAnsi" w:cstheme="minorHAnsi"/>
          </w:rPr>
          <w:t>Three Key Takeaways from USAID’s New Gender and ICT Survey Toolkit</w:t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end"/>
        </w:r>
      </w:ins>
      <w:ins w:id="143" w:author="Greg Maly" w:date="2017-12-27T12:34:00Z">
        <w:r>
          <w:rPr>
            <w:rStyle w:val="Emphasis"/>
            <w:rFonts w:asciiTheme="minorHAnsi" w:hAnsiTheme="minorHAnsi" w:cstheme="minorHAnsi"/>
            <w:i w:val="0"/>
            <w:color w:val="000000"/>
          </w:rPr>
          <w:t xml:space="preserve"> – The USAID Global Development Lab released the Gender </w:t>
        </w:r>
      </w:ins>
      <w:ins w:id="144" w:author="Greg Maly" w:date="2017-12-27T12:35:00Z">
        <w:r>
          <w:rPr>
            <w:rStyle w:val="Emphasis"/>
            <w:rFonts w:asciiTheme="minorHAnsi" w:hAnsiTheme="minorHAnsi" w:cstheme="minorHAnsi"/>
            <w:i w:val="0"/>
            <w:color w:val="000000"/>
          </w:rPr>
          <w:t xml:space="preserve">and ICT Survey Toolkit this fall. In this article we discuss three major takeaways from the report. </w:t>
        </w:r>
      </w:ins>
    </w:p>
    <w:p w14:paraId="0083D271" w14:textId="77777777" w:rsidR="00DA5C49" w:rsidRPr="00DA5C49" w:rsidRDefault="002445AF" w:rsidP="00D86C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rPrChange w:id="145" w:author="Greg Maly" w:date="2017-12-27T12:29:00Z">
            <w:rPr/>
          </w:rPrChange>
        </w:rPr>
        <w:pPrChange w:id="146" w:author="Greg Maly" w:date="2017-12-27T12:08:00Z">
          <w:pPr/>
        </w:pPrChange>
      </w:pPr>
      <w:ins w:id="147" w:author="Greg Maly" w:date="2017-12-27T12:38:00Z"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begin"/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instrText xml:space="preserve"> HYPERLINK "https://dai-global-digital.com/5-podcasts-for-human-centered-designers.html" </w:instrText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separate"/>
        </w:r>
        <w:r w:rsidR="00DA5C49" w:rsidRPr="002445AF">
          <w:rPr>
            <w:rStyle w:val="Hyperlink"/>
            <w:rFonts w:asciiTheme="minorHAnsi" w:hAnsiTheme="minorHAnsi" w:cstheme="minorHAnsi"/>
          </w:rPr>
          <w:t>5 Podcast</w:t>
        </w:r>
        <w:r w:rsidRPr="002445AF">
          <w:rPr>
            <w:rStyle w:val="Hyperlink"/>
            <w:rFonts w:asciiTheme="minorHAnsi" w:hAnsiTheme="minorHAnsi" w:cstheme="minorHAnsi"/>
          </w:rPr>
          <w:t>s from Human-Centered Designers -</w:t>
        </w:r>
        <w:r>
          <w:rPr>
            <w:rStyle w:val="Emphasis"/>
            <w:rFonts w:asciiTheme="minorHAnsi" w:hAnsiTheme="minorHAnsi" w:cstheme="minorHAnsi"/>
            <w:i w:val="0"/>
            <w:color w:val="000000"/>
          </w:rPr>
          <w:fldChar w:fldCharType="end"/>
        </w:r>
      </w:ins>
      <w:ins w:id="148" w:author="Greg Maly" w:date="2017-12-27T12:36:00Z">
        <w:r w:rsidR="00DA5C49">
          <w:rPr>
            <w:rStyle w:val="Emphasis"/>
            <w:rFonts w:asciiTheme="minorHAnsi" w:hAnsiTheme="minorHAnsi" w:cstheme="minorHAnsi"/>
            <w:i w:val="0"/>
            <w:color w:val="000000"/>
          </w:rPr>
          <w:t xml:space="preserve"> </w:t>
        </w:r>
      </w:ins>
      <w:ins w:id="149" w:author="Greg Maly" w:date="2017-12-27T12:37:00Z">
        <w:r>
          <w:rPr>
            <w:rStyle w:val="Emphasis"/>
            <w:rFonts w:asciiTheme="minorHAnsi" w:hAnsiTheme="minorHAnsi" w:cstheme="minorHAnsi"/>
            <w:i w:val="0"/>
            <w:color w:val="000000"/>
          </w:rPr>
          <w:t>In this article we shared five podcasts that shape our understanding of design. We hope you</w:t>
        </w:r>
      </w:ins>
      <w:ins w:id="150" w:author="Greg Maly" w:date="2017-12-27T12:38:00Z">
        <w:r>
          <w:rPr>
            <w:rStyle w:val="Emphasis"/>
            <w:rFonts w:asciiTheme="minorHAnsi" w:hAnsiTheme="minorHAnsi" w:cstheme="minorHAnsi"/>
            <w:i w:val="0"/>
            <w:color w:val="000000"/>
          </w:rPr>
          <w:t>’ll take the time to give them a listen.</w:t>
        </w:r>
      </w:ins>
    </w:p>
    <w:p w14:paraId="5C2CE123" w14:textId="77777777" w:rsidR="00D94AF8" w:rsidRDefault="00D94AF8" w:rsidP="00D94AF8"/>
    <w:p w14:paraId="40C5E7DF" w14:textId="77777777" w:rsidR="00D94AF8" w:rsidDel="002445AF" w:rsidRDefault="00D94AF8" w:rsidP="00D94AF8">
      <w:pPr>
        <w:rPr>
          <w:del w:id="151" w:author="Greg Maly" w:date="2017-12-27T12:41:00Z"/>
        </w:rPr>
      </w:pPr>
      <w:r>
        <w:t>Stay tuned for what 2018 brings. </w:t>
      </w:r>
      <w:ins w:id="152" w:author="Greg Maly" w:date="2017-12-27T12:40:00Z">
        <w:r w:rsidR="002445AF">
          <w:t>In the past months we been researching the application of blockchain to some of our development projects, started to leverage new machine learning tools, and plan to</w:t>
        </w:r>
      </w:ins>
      <w:del w:id="153" w:author="Greg Maly" w:date="2017-12-27T12:41:00Z">
        <w:r w:rsidDel="002445AF">
          <w:delText xml:space="preserve"> </w:delText>
        </w:r>
        <w:r w:rsidDel="002445AF">
          <w:rPr>
            <w:highlight w:val="yellow"/>
          </w:rPr>
          <w:delText>We hope to get some clarity on blockchain,</w:delText>
        </w:r>
      </w:del>
      <w:r>
        <w:rPr>
          <w:highlight w:val="yellow"/>
        </w:rPr>
        <w:t xml:space="preserve"> </w:t>
      </w:r>
      <w:r w:rsidRPr="002445AF">
        <w:rPr>
          <w:rPrChange w:id="154" w:author="Greg Maly" w:date="2017-12-27T12:42:00Z">
            <w:rPr>
              <w:highlight w:val="yellow"/>
            </w:rPr>
          </w:rPrChange>
        </w:rPr>
        <w:t xml:space="preserve">unleash new products </w:t>
      </w:r>
      <w:del w:id="155" w:author="Greg Maly" w:date="2017-12-27T12:49:00Z">
        <w:r w:rsidRPr="002445AF" w:rsidDel="00E04DA3">
          <w:rPr>
            <w:rPrChange w:id="156" w:author="Greg Maly" w:date="2017-12-27T12:42:00Z">
              <w:rPr>
                <w:highlight w:val="yellow"/>
              </w:rPr>
            </w:rPrChange>
          </w:rPr>
          <w:delText>that meet a need in the sector</w:delText>
        </w:r>
      </w:del>
      <w:ins w:id="157" w:author="Greg Maly" w:date="2017-12-27T12:49:00Z">
        <w:r w:rsidR="00E04DA3">
          <w:t>in the coming year</w:t>
        </w:r>
      </w:ins>
      <w:del w:id="158" w:author="Greg Maly" w:date="2017-12-27T12:41:00Z">
        <w:r w:rsidRPr="002445AF" w:rsidDel="002445AF">
          <w:rPr>
            <w:rPrChange w:id="159" w:author="Greg Maly" w:date="2017-12-27T12:42:00Z">
              <w:rPr>
                <w:highlight w:val="yellow"/>
              </w:rPr>
            </w:rPrChange>
          </w:rPr>
          <w:delText xml:space="preserve">, </w:delText>
        </w:r>
      </w:del>
      <w:ins w:id="160" w:author="Greg Maly" w:date="2017-12-27T12:41:00Z">
        <w:r w:rsidR="002445AF" w:rsidRPr="002445AF">
          <w:rPr>
            <w:rPrChange w:id="161" w:author="Greg Maly" w:date="2017-12-27T12:42:00Z">
              <w:rPr>
                <w:highlight w:val="yellow"/>
              </w:rPr>
            </w:rPrChange>
          </w:rPr>
          <w:t>. We look forward to continuing our use of this blog to talk with some of the fields foremost experts</w:t>
        </w:r>
      </w:ins>
      <w:ins w:id="162" w:author="Greg Maly" w:date="2017-12-27T12:49:00Z">
        <w:r w:rsidR="00E04DA3">
          <w:t xml:space="preserve"> in digital technology</w:t>
        </w:r>
      </w:ins>
      <w:ins w:id="163" w:author="Greg Maly" w:date="2017-12-27T12:41:00Z">
        <w:r w:rsidR="002445AF" w:rsidRPr="002445AF">
          <w:rPr>
            <w:rPrChange w:id="164" w:author="Greg Maly" w:date="2017-12-27T12:42:00Z">
              <w:rPr>
                <w:highlight w:val="yellow"/>
              </w:rPr>
            </w:rPrChange>
          </w:rPr>
          <w:t xml:space="preserve">, and will </w:t>
        </w:r>
      </w:ins>
      <w:ins w:id="165" w:author="Greg Maly" w:date="2017-12-27T12:49:00Z">
        <w:r w:rsidR="00E04DA3">
          <w:t>work</w:t>
        </w:r>
      </w:ins>
      <w:ins w:id="166" w:author="Greg Maly" w:date="2017-12-27T12:41:00Z">
        <w:r w:rsidR="002445AF" w:rsidRPr="002445AF">
          <w:rPr>
            <w:rPrChange w:id="167" w:author="Greg Maly" w:date="2017-12-27T12:42:00Z">
              <w:rPr>
                <w:highlight w:val="yellow"/>
              </w:rPr>
            </w:rPrChange>
          </w:rPr>
          <w:t xml:space="preserve"> to deliver innovative content to you on a weekly basis. </w:t>
        </w:r>
      </w:ins>
      <w:del w:id="168" w:author="Greg Maly" w:date="2017-12-27T12:41:00Z">
        <w:r w:rsidDel="002445AF">
          <w:rPr>
            <w:highlight w:val="yellow"/>
          </w:rPr>
          <w:delText>and get to interview and hear from more experts in the field – literally from the countries we are working in.</w:delText>
        </w:r>
        <w:r w:rsidDel="002445AF">
          <w:delText xml:space="preserve">  </w:delText>
        </w:r>
      </w:del>
      <w:del w:id="169" w:author="Greg Maly" w:date="2017-12-27T12:40:00Z">
        <w:r w:rsidDel="002445AF">
          <w:delText>[please edit this – I am not feeling super inspired at the moment]</w:delText>
        </w:r>
      </w:del>
    </w:p>
    <w:p w14:paraId="035D33AD" w14:textId="77777777" w:rsidR="00D94AF8" w:rsidDel="002445AF" w:rsidRDefault="00D94AF8" w:rsidP="002445AF">
      <w:pPr>
        <w:rPr>
          <w:del w:id="170" w:author="Greg Maly" w:date="2017-12-27T12:42:00Z"/>
        </w:rPr>
        <w:pPrChange w:id="171" w:author="Greg Maly" w:date="2017-12-27T12:42:00Z">
          <w:pPr/>
        </w:pPrChange>
      </w:pPr>
    </w:p>
    <w:p w14:paraId="29942946" w14:textId="77777777" w:rsidR="002445AF" w:rsidRDefault="002445AF" w:rsidP="002445AF">
      <w:pPr>
        <w:rPr>
          <w:ins w:id="172" w:author="Greg Maly" w:date="2017-12-27T12:42:00Z"/>
        </w:rPr>
        <w:pPrChange w:id="173" w:author="Greg Maly" w:date="2017-12-27T12:42:00Z">
          <w:pPr/>
        </w:pPrChange>
      </w:pPr>
    </w:p>
    <w:p w14:paraId="34002976" w14:textId="77777777" w:rsidR="002445AF" w:rsidRDefault="002445AF" w:rsidP="002445AF">
      <w:pPr>
        <w:rPr>
          <w:ins w:id="174" w:author="Greg Maly" w:date="2017-12-27T12:42:00Z"/>
        </w:rPr>
        <w:pPrChange w:id="175" w:author="Greg Maly" w:date="2017-12-27T12:42:00Z">
          <w:pPr/>
        </w:pPrChange>
      </w:pPr>
    </w:p>
    <w:p w14:paraId="05437534" w14:textId="77777777" w:rsidR="002445AF" w:rsidRDefault="002445AF" w:rsidP="002445AF">
      <w:pPr>
        <w:rPr>
          <w:ins w:id="176" w:author="Greg Maly" w:date="2017-12-27T12:42:00Z"/>
        </w:rPr>
        <w:pPrChange w:id="177" w:author="Greg Maly" w:date="2017-12-27T12:42:00Z">
          <w:pPr/>
        </w:pPrChange>
      </w:pPr>
      <w:ins w:id="178" w:author="Greg Maly" w:date="2017-12-27T12:42:00Z">
        <w:r>
          <w:t>Thank you for reading, and have a happy new year.</w:t>
        </w:r>
      </w:ins>
    </w:p>
    <w:p w14:paraId="07F3FD7F" w14:textId="77777777" w:rsidR="002445AF" w:rsidRDefault="002445AF" w:rsidP="002445AF">
      <w:pPr>
        <w:rPr>
          <w:ins w:id="179" w:author="Greg Maly" w:date="2017-12-27T12:42:00Z"/>
        </w:rPr>
        <w:pPrChange w:id="180" w:author="Greg Maly" w:date="2017-12-27T12:42:00Z">
          <w:pPr/>
        </w:pPrChange>
      </w:pPr>
    </w:p>
    <w:p w14:paraId="3650AE0E" w14:textId="77777777" w:rsidR="00D94AF8" w:rsidDel="002445AF" w:rsidRDefault="00D94AF8" w:rsidP="002445AF">
      <w:pPr>
        <w:rPr>
          <w:del w:id="181" w:author="Greg Maly" w:date="2017-12-27T12:42:00Z"/>
        </w:rPr>
        <w:pPrChange w:id="182" w:author="Greg Maly" w:date="2017-12-27T12:42:00Z">
          <w:pPr/>
        </w:pPrChange>
      </w:pPr>
    </w:p>
    <w:p w14:paraId="50321C69" w14:textId="77777777" w:rsidR="00D94AF8" w:rsidDel="002445AF" w:rsidRDefault="00D94AF8" w:rsidP="002445AF">
      <w:pPr>
        <w:rPr>
          <w:del w:id="183" w:author="Greg Maly" w:date="2017-12-27T12:42:00Z"/>
        </w:rPr>
        <w:pPrChange w:id="184" w:author="Greg Maly" w:date="2017-12-27T12:42:00Z">
          <w:pPr/>
        </w:pPrChange>
      </w:pPr>
    </w:p>
    <w:p w14:paraId="2D78D35E" w14:textId="77777777" w:rsidR="00D94AF8" w:rsidDel="002445AF" w:rsidRDefault="00D94AF8" w:rsidP="002445AF">
      <w:pPr>
        <w:rPr>
          <w:del w:id="185" w:author="Greg Maly" w:date="2017-12-27T12:42:00Z"/>
        </w:rPr>
        <w:pPrChange w:id="186" w:author="Greg Maly" w:date="2017-12-27T12:42:00Z">
          <w:pPr/>
        </w:pPrChange>
      </w:pPr>
    </w:p>
    <w:p w14:paraId="0F519438" w14:textId="77777777" w:rsidR="00D94AF8" w:rsidDel="002445AF" w:rsidRDefault="00D94AF8" w:rsidP="002445AF">
      <w:pPr>
        <w:rPr>
          <w:del w:id="187" w:author="Greg Maly" w:date="2017-12-27T12:42:00Z"/>
        </w:rPr>
        <w:pPrChange w:id="188" w:author="Greg Maly" w:date="2017-12-27T12:42:00Z">
          <w:pPr/>
        </w:pPrChange>
      </w:pPr>
      <w:del w:id="189" w:author="Greg Maly" w:date="2017-12-27T12:42:00Z">
        <w:r w:rsidDel="002445AF">
          <w:delText>The best times for me to review/work more on this would be Tuesday or Wednesday morning or after 8 PM those days.  Let me know when you might have something…I can also look tomorrow after 8  PM if it is ready.</w:delText>
        </w:r>
      </w:del>
    </w:p>
    <w:p w14:paraId="47AFDE5E" w14:textId="77777777" w:rsidR="00D94AF8" w:rsidDel="002445AF" w:rsidRDefault="00D94AF8" w:rsidP="002445AF">
      <w:pPr>
        <w:rPr>
          <w:del w:id="190" w:author="Greg Maly" w:date="2017-12-27T12:42:00Z"/>
        </w:rPr>
        <w:pPrChange w:id="191" w:author="Greg Maly" w:date="2017-12-27T12:42:00Z">
          <w:pPr/>
        </w:pPrChange>
      </w:pPr>
    </w:p>
    <w:p w14:paraId="40F29490" w14:textId="77777777" w:rsidR="00D94AF8" w:rsidDel="002445AF" w:rsidRDefault="00D94AF8" w:rsidP="002445AF">
      <w:pPr>
        <w:rPr>
          <w:del w:id="192" w:author="Greg Maly" w:date="2017-12-27T12:42:00Z"/>
        </w:rPr>
        <w:pPrChange w:id="193" w:author="Greg Maly" w:date="2017-12-27T12:42:00Z">
          <w:pPr/>
        </w:pPrChange>
      </w:pPr>
      <w:del w:id="194" w:author="Greg Maly" w:date="2017-12-27T12:42:00Z">
        <w:r w:rsidDel="002445AF">
          <w:delText>Best,</w:delText>
        </w:r>
      </w:del>
    </w:p>
    <w:p w14:paraId="353A3F0A" w14:textId="77777777" w:rsidR="00D94AF8" w:rsidDel="002445AF" w:rsidRDefault="00D94AF8" w:rsidP="002445AF">
      <w:pPr>
        <w:rPr>
          <w:del w:id="195" w:author="Greg Maly" w:date="2017-12-27T12:42:00Z"/>
        </w:rPr>
        <w:pPrChange w:id="196" w:author="Greg Maly" w:date="2017-12-27T12:42:00Z">
          <w:pPr/>
        </w:pPrChange>
      </w:pPr>
    </w:p>
    <w:p w14:paraId="16913D99" w14:textId="77777777" w:rsidR="00D94AF8" w:rsidDel="002445AF" w:rsidRDefault="00D94AF8" w:rsidP="002445AF">
      <w:pPr>
        <w:rPr>
          <w:del w:id="197" w:author="Greg Maly" w:date="2017-12-27T12:42:00Z"/>
        </w:rPr>
        <w:pPrChange w:id="198" w:author="Greg Maly" w:date="2017-12-27T12:42:00Z">
          <w:pPr/>
        </w:pPrChange>
      </w:pPr>
      <w:del w:id="199" w:author="Greg Maly" w:date="2017-12-27T12:42:00Z">
        <w:r w:rsidDel="002445AF">
          <w:delText>Krista</w:delText>
        </w:r>
      </w:del>
    </w:p>
    <w:p w14:paraId="5CF4DDB0" w14:textId="77777777" w:rsidR="00DC5BAD" w:rsidRDefault="00DC5BAD" w:rsidP="002445AF">
      <w:pPr>
        <w:pPrChange w:id="200" w:author="Greg Maly" w:date="2017-12-27T12:42:00Z">
          <w:pPr/>
        </w:pPrChange>
      </w:pPr>
    </w:p>
    <w:sectPr w:rsidR="00DC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Greg Maly" w:date="2017-12-27T12:45:00Z" w:initials="GM">
    <w:p w14:paraId="6D76A1B4" w14:textId="77777777" w:rsidR="002445AF" w:rsidRDefault="002445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think I understand what this sentence intends to convey, but it’s not fully clear. Is this in reference to the 2016 in review blog? Or where the team was generally?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76A1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B5201"/>
    <w:multiLevelType w:val="hybridMultilevel"/>
    <w:tmpl w:val="6D6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Maly">
    <w15:presenceInfo w15:providerId="AD" w15:userId="S-1-5-21-2004298622-3741231944-3950778052-335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F8"/>
    <w:rsid w:val="002445AF"/>
    <w:rsid w:val="003C14D8"/>
    <w:rsid w:val="004E614F"/>
    <w:rsid w:val="00D86C9B"/>
    <w:rsid w:val="00D94AF8"/>
    <w:rsid w:val="00DA5C49"/>
    <w:rsid w:val="00DC5BAD"/>
    <w:rsid w:val="00E0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7C5A"/>
  <w15:chartTrackingRefBased/>
  <w15:docId w15:val="{8CCDDB71-D909-40A9-82B0-000E669F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4AF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C9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C14D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A5C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4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5A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5AF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9F42-B862-42CE-98AC-601037E1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Maly</dc:creator>
  <cp:keywords/>
  <dc:description/>
  <cp:lastModifiedBy>Greg Maly</cp:lastModifiedBy>
  <cp:revision>2</cp:revision>
  <dcterms:created xsi:type="dcterms:W3CDTF">2017-12-27T16:55:00Z</dcterms:created>
  <dcterms:modified xsi:type="dcterms:W3CDTF">2017-12-27T17:52:00Z</dcterms:modified>
</cp:coreProperties>
</file>